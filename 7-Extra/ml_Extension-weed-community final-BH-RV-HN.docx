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5959" w14:textId="77777777" w:rsidR="008C7395" w:rsidRDefault="008C7395">
      <w:pPr>
        <w:pStyle w:val="FirstParagraph"/>
        <w:rPr>
          <w:b/>
          <w:bCs/>
        </w:rPr>
      </w:pPr>
      <w:r w:rsidRPr="008C7395">
        <w:rPr>
          <w:b/>
          <w:bCs/>
        </w:rPr>
        <w:t>Reduce Herbicide Use While Maintaining Crop Yield: Insights from a Crop Rotation Experiment</w:t>
      </w:r>
    </w:p>
    <w:p w14:paraId="6CC9E47D" w14:textId="386A369B" w:rsidR="00A326AA" w:rsidRDefault="004E07A7">
      <w:pPr>
        <w:pStyle w:val="FirstParagraph"/>
      </w:pPr>
      <w:r>
        <w:t xml:space="preserve">Weed communities in three cropping systems suitable for the </w:t>
      </w:r>
      <w:commentRangeStart w:id="0"/>
      <w:r>
        <w:t xml:space="preserve">Midwestern USA </w:t>
      </w:r>
      <w:commentRangeEnd w:id="0"/>
      <w:r w:rsidR="00ED23D8">
        <w:rPr>
          <w:rStyle w:val="CommentReference"/>
        </w:rPr>
        <w:commentReference w:id="0"/>
      </w:r>
      <w:r>
        <w:t xml:space="preserve">were studied from 2017 through 2020 to examine how crop diversification and the intensity of herbicide use affected weed community diversity, stand density, and aboveground mass. A baseline 2-year cropping system with corn and soybean grown in alternate years was diversified with cool-season crops, namely oat </w:t>
      </w:r>
      <w:r w:rsidR="00E251BC">
        <w:t xml:space="preserve">and </w:t>
      </w:r>
      <w:r>
        <w:t xml:space="preserve">red clover, and alfalfa </w:t>
      </w:r>
      <w:del w:id="1" w:author="Liebman, Matthew Z [AGRON]" w:date="2024-05-29T13:20:00Z">
        <w:r w:rsidDel="00F4584D">
          <w:delText xml:space="preserve"> </w:delText>
        </w:r>
      </w:del>
      <w:r>
        <w:t>in 3-year and 4-year systems. Herbicide</w:t>
      </w:r>
      <w:r w:rsidR="00E251BC">
        <w:t>s</w:t>
      </w:r>
      <w:r>
        <w:t xml:space="preserve"> </w:t>
      </w:r>
      <w:r w:rsidR="00E251BC">
        <w:t xml:space="preserve">were </w:t>
      </w:r>
      <w:r>
        <w:t xml:space="preserve">not </w:t>
      </w:r>
      <w:r w:rsidR="00E251BC">
        <w:t xml:space="preserve">used </w:t>
      </w:r>
      <w:r>
        <w:t xml:space="preserve">in the </w:t>
      </w:r>
      <w:del w:id="2" w:author="Liebman, Matthew Z [AGRON]" w:date="2024-05-29T13:20:00Z">
        <w:r w:rsidR="00E251BC" w:rsidDel="00F4584D">
          <w:delText xml:space="preserve">the </w:delText>
        </w:r>
      </w:del>
      <w:r>
        <w:t>cool-season crops. This study was pursued to address the current gap</w:t>
      </w:r>
      <w:r w:rsidR="00EE6A9A">
        <w:t>s</w:t>
      </w:r>
      <w:r>
        <w:t xml:space="preserve"> of information concerning </w:t>
      </w:r>
      <w:r w:rsidR="00EE6A9A">
        <w:t xml:space="preserve">how the </w:t>
      </w:r>
      <w:r w:rsidR="00E251BC">
        <w:t xml:space="preserve">density </w:t>
      </w:r>
      <w:r w:rsidR="00EE6A9A">
        <w:t>and biomass of weed</w:t>
      </w:r>
      <w:r w:rsidR="00E251BC">
        <w:t>s</w:t>
      </w:r>
      <w:r w:rsidR="00EE6A9A">
        <w:t xml:space="preserve"> respond </w:t>
      </w:r>
      <w:r>
        <w:t xml:space="preserve">to different </w:t>
      </w:r>
      <w:commentRangeStart w:id="3"/>
      <w:commentRangeStart w:id="4"/>
      <w:r>
        <w:t>crop</w:t>
      </w:r>
      <w:commentRangeEnd w:id="3"/>
      <w:r w:rsidR="00ED23D8">
        <w:rPr>
          <w:rStyle w:val="CommentReference"/>
        </w:rPr>
        <w:commentReference w:id="3"/>
      </w:r>
      <w:commentRangeEnd w:id="4"/>
      <w:r w:rsidR="00B7658E">
        <w:rPr>
          <w:rStyle w:val="CommentReference"/>
        </w:rPr>
        <w:commentReference w:id="4"/>
      </w:r>
      <w:r>
        <w:t xml:space="preserve"> </w:t>
      </w:r>
      <w:r w:rsidR="00B7658E">
        <w:t xml:space="preserve">environments </w:t>
      </w:r>
      <w:r>
        <w:t>and weed management programs (Fried et al., 2012; Ryan et al., 2010).</w:t>
      </w:r>
    </w:p>
    <w:p w14:paraId="184F7637" w14:textId="787D9996" w:rsidR="00A326AA" w:rsidRDefault="001F00D1">
      <w:pPr>
        <w:pStyle w:val="BodyText"/>
      </w:pPr>
      <w:commentRangeStart w:id="5"/>
      <w:commentRangeStart w:id="6"/>
      <w:commentRangeStart w:id="7"/>
      <w:commentRangeEnd w:id="5"/>
      <w:r>
        <w:rPr>
          <w:rStyle w:val="CommentReference"/>
        </w:rPr>
        <w:commentReference w:id="5"/>
      </w:r>
      <w:commentRangeEnd w:id="6"/>
      <w:r w:rsidR="00ED23D8">
        <w:rPr>
          <w:rStyle w:val="CommentReference"/>
        </w:rPr>
        <w:commentReference w:id="6"/>
      </w:r>
      <w:commentRangeEnd w:id="7"/>
      <w:r w:rsidR="00BF3694">
        <w:rPr>
          <w:rStyle w:val="CommentReference"/>
        </w:rPr>
        <w:commentReference w:id="7"/>
      </w:r>
      <w:r w:rsidR="003F6D95">
        <w:t xml:space="preserve">Integrating chemical and cultural weed management tools resulted in an overall reduction in the amount of herbicide applied (Table 1). In all the studied rotations, the corn phases under </w:t>
      </w:r>
      <w:ins w:id="8" w:author="Liebman, Matthew Z [AGRON]" w:date="2024-05-29T13:20:00Z">
        <w:r w:rsidR="00F4584D">
          <w:t xml:space="preserve">a </w:t>
        </w:r>
      </w:ins>
      <w:r w:rsidR="003F6D95">
        <w:t xml:space="preserve">low herbicide regime received banded herbicide application and interrow cultivation; the soybean phases received broadcast herbicide, and the oat and alfalfa phases (3-year and 4-year rotations) did not receive herbicide or cultivation. </w:t>
      </w:r>
      <w:r w:rsidR="004E07A7">
        <w:t xml:space="preserve">The reduction </w:t>
      </w:r>
      <w:ins w:id="9" w:author="Liebman, Matthew Z [AGRON]" w:date="2024-05-29T13:21:00Z">
        <w:r w:rsidR="00F4584D">
          <w:t xml:space="preserve">in </w:t>
        </w:r>
      </w:ins>
      <w:r w:rsidR="004E07A7">
        <w:t xml:space="preserve">herbicide </w:t>
      </w:r>
      <w:ins w:id="10" w:author="Liebman, Matthew Z [AGRON]" w:date="2024-05-29T13:21:00Z">
        <w:r w:rsidR="00F4584D">
          <w:t xml:space="preserve">use </w:t>
        </w:r>
      </w:ins>
      <w:r w:rsidR="004E07A7">
        <w:t>was associated with increases in weed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t>
      </w:r>
      <w:ins w:id="11" w:author="Liebman, Matthew Z [AGRON]" w:date="2024-05-29T13:21:00Z">
        <w:r w:rsidR="00F4584D">
          <w:t xml:space="preserve">the density of emerged weeds </w:t>
        </w:r>
      </w:ins>
      <w:del w:id="12" w:author="Liebman, Matthew Z [AGRON]" w:date="2024-05-29T13:21:00Z">
        <w:r w:rsidR="00395635" w:rsidDel="00F4584D">
          <w:delText xml:space="preserve">weed emergence </w:delText>
        </w:r>
      </w:del>
      <w:r w:rsidR="00395635">
        <w:t>increased</w:t>
      </w:r>
      <w:r w:rsidR="008C21EE">
        <w:t>,</w:t>
      </w:r>
      <w:r w:rsidR="00395635">
        <w:t xml:space="preserve"> but weed </w:t>
      </w:r>
      <w:r w:rsidR="00E251BC">
        <w:t xml:space="preserve">biomass </w:t>
      </w:r>
      <w:r w:rsidR="00EE6A9A">
        <w:t xml:space="preserve">did </w:t>
      </w:r>
      <w:r w:rsidR="00395635">
        <w:t>not</w:t>
      </w:r>
      <w:r w:rsidR="00EE6A9A">
        <w:t xml:space="preserve"> increase</w:t>
      </w:r>
      <w:r w:rsidR="00395635">
        <w:t>, as compared with the warm-season crop</w:t>
      </w:r>
      <w:r w:rsidR="00E251BC">
        <w:t>s</w:t>
      </w:r>
      <w:r w:rsidR="00B77A94">
        <w:t xml:space="preserve"> (corn and soybean)</w:t>
      </w:r>
      <w:r w:rsidR="00395635">
        <w:t>.</w:t>
      </w:r>
      <w:r w:rsidR="004E07A7">
        <w:t xml:space="preserve"> </w:t>
      </w:r>
      <w:del w:id="13" w:author="Liebman, Matthew Z [AGRON]" w:date="2024-05-29T13:22:00Z">
        <w:r w:rsidR="004E07A7" w:rsidDel="00F4584D">
          <w:delText xml:space="preserve">Increased </w:delText>
        </w:r>
      </w:del>
      <w:ins w:id="14" w:author="Liebman, Matthew Z [AGRON]" w:date="2024-05-29T13:22:00Z">
        <w:r w:rsidR="00F4584D">
          <w:t xml:space="preserve">Though there were more weeds </w:t>
        </w:r>
      </w:ins>
      <w:del w:id="15" w:author="Liebman, Matthew Z [AGRON]" w:date="2024-05-29T13:23:00Z">
        <w:r w:rsidR="004E07A7" w:rsidDel="00F4584D">
          <w:delText xml:space="preserve">weed abundance </w:delText>
        </w:r>
      </w:del>
      <w:r w:rsidR="004E07A7">
        <w:t>(</w:t>
      </w:r>
      <w:r w:rsidR="007C5156">
        <w:t>Table</w:t>
      </w:r>
      <w:r w:rsidR="004E07A7">
        <w:t xml:space="preserve"> </w:t>
      </w:r>
      <w:r w:rsidR="007C5156">
        <w:t>2</w:t>
      </w:r>
      <w:r w:rsidR="004E07A7">
        <w:t xml:space="preserve">) </w:t>
      </w:r>
      <w:r w:rsidR="00E251BC">
        <w:t xml:space="preserve">in </w:t>
      </w:r>
      <w:r w:rsidR="00FF58A0">
        <w:t>the lower-herbicide</w:t>
      </w:r>
      <w:r w:rsidR="004E07A7">
        <w:t xml:space="preserve"> </w:t>
      </w:r>
      <w:r w:rsidR="00FF58A0">
        <w:t>regime</w:t>
      </w:r>
      <w:r w:rsidR="00F47BE2">
        <w:t xml:space="preserve"> </w:t>
      </w:r>
      <w:r w:rsidR="004E07A7">
        <w:t>(Table 1)</w:t>
      </w:r>
      <w:ins w:id="16" w:author="Liebman, Matthew Z [AGRON]" w:date="2024-05-29T13:23:00Z">
        <w:r w:rsidR="00F4584D">
          <w:t xml:space="preserve">, yields </w:t>
        </w:r>
      </w:ins>
      <w:r w:rsidR="004E07A7">
        <w:t xml:space="preserve"> </w:t>
      </w:r>
      <w:del w:id="17" w:author="Liebman, Matthew Z [AGRON]" w:date="2024-05-29T13:30:00Z">
        <w:r w:rsidR="004E07A7" w:rsidDel="00B32953">
          <w:delText>was not</w:delText>
        </w:r>
      </w:del>
      <w:ins w:id="18" w:author="Liebman, Matthew Z [AGRON]" w:date="2024-05-29T13:30:00Z">
        <w:r w:rsidR="00B32953">
          <w:t xml:space="preserve">in the 3-year and 4-year rotations were as high or higher than in the conventionally managed 2-year </w:t>
        </w:r>
        <w:commentRangeStart w:id="19"/>
        <w:r w:rsidR="00B32953">
          <w:t>rotation</w:t>
        </w:r>
      </w:ins>
      <w:commentRangeEnd w:id="19"/>
      <w:ins w:id="20" w:author="Liebman, Matthew Z [AGRON]" w:date="2024-05-29T13:32:00Z">
        <w:r w:rsidR="00B32953">
          <w:rPr>
            <w:rStyle w:val="CommentReference"/>
          </w:rPr>
          <w:commentReference w:id="19"/>
        </w:r>
      </w:ins>
      <w:r w:rsidR="004E07A7">
        <w:t xml:space="preserve"> </w:t>
      </w:r>
      <w:del w:id="21" w:author="Liebman, Matthew Z [AGRON]" w:date="2024-05-29T13:31:00Z">
        <w:r w:rsidR="004E07A7" w:rsidDel="00B32953">
          <w:delText xml:space="preserve">associated with crop yield loss </w:delText>
        </w:r>
      </w:del>
      <w:r w:rsidR="004E07A7">
        <w:t xml:space="preserve">(Figure </w:t>
      </w:r>
      <w:r w:rsidR="007C5156">
        <w:t>1</w:t>
      </w:r>
      <w:r w:rsidR="00395635">
        <w:t>).</w:t>
      </w:r>
    </w:p>
    <w:p w14:paraId="06D99971" w14:textId="612AE5C8" w:rsidR="00395635" w:rsidRDefault="00395635">
      <w:pPr>
        <w:pStyle w:val="BodyText"/>
      </w:pPr>
    </w:p>
    <w:p w14:paraId="36ACD979" w14:textId="51CDC75F" w:rsidR="00D27E70" w:rsidRDefault="00395635">
      <w:pPr>
        <w:pStyle w:val="BodyText"/>
      </w:pPr>
      <w:r>
        <w:t xml:space="preserve">Table </w:t>
      </w:r>
      <w:r w:rsidR="002979FB">
        <w:t>1</w:t>
      </w:r>
      <w:r>
        <w:t xml:space="preserve">: </w:t>
      </w:r>
      <w:r w:rsidR="007C5156">
        <w:t xml:space="preserve">Reduction </w:t>
      </w:r>
      <w:r w:rsidR="00FF58A0">
        <w:t xml:space="preserve">in the </w:t>
      </w:r>
      <w:r w:rsidR="00E251BC">
        <w:t xml:space="preserve">amount </w:t>
      </w:r>
      <w:r w:rsidR="00FF58A0">
        <w:t xml:space="preserve">of herbicide active ingredients applied </w:t>
      </w:r>
      <w:r w:rsidR="00DB2F9B">
        <w:t>in more diverse cropping systems as compared to a conventional 2-year corn and soybean system</w:t>
      </w:r>
      <w:r w:rsidR="00065721">
        <w:t xml:space="preserve"> averaged from 2017 through 2020</w:t>
      </w:r>
      <w:r w:rsidR="005464B4">
        <w:t>. The baseline was established at 2-year rotation of corn and soybean under conventional herbicide weed management. In the low herbicide weed management regime, corn received banded herbicide on top of crop rows and interrow cultivation.  The minus sign in front of the percentages indicates the reduction in herbicide amount in the corresponding system as compared to the baseline.</w:t>
      </w:r>
    </w:p>
    <w:p w14:paraId="1943EA44" w14:textId="7A988ACB" w:rsidR="004E7805" w:rsidRDefault="004E7805">
      <w:pPr>
        <w:pStyle w:val="BodyText"/>
      </w:pPr>
    </w:p>
    <w:tbl>
      <w:tblPr>
        <w:tblStyle w:val="GridTable2"/>
        <w:tblW w:w="7658" w:type="dxa"/>
        <w:tblInd w:w="862" w:type="dxa"/>
        <w:tblLook w:val="04A0" w:firstRow="1" w:lastRow="0" w:firstColumn="1" w:lastColumn="0" w:noHBand="0" w:noVBand="1"/>
      </w:tblPr>
      <w:tblGrid>
        <w:gridCol w:w="4574"/>
        <w:gridCol w:w="1068"/>
        <w:gridCol w:w="1008"/>
        <w:gridCol w:w="1008"/>
      </w:tblGrid>
      <w:tr w:rsidR="00065721" w14:paraId="1BA6FB7D" w14:textId="77777777" w:rsidTr="007C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4" w:type="dxa"/>
            <w:tcBorders>
              <w:top w:val="single" w:sz="4" w:space="0" w:color="auto"/>
            </w:tcBorders>
          </w:tcPr>
          <w:p w14:paraId="04528527" w14:textId="77777777" w:rsidR="00065721" w:rsidRDefault="00065721">
            <w:pPr>
              <w:pStyle w:val="BodyText"/>
            </w:pPr>
          </w:p>
        </w:tc>
        <w:tc>
          <w:tcPr>
            <w:tcW w:w="1068" w:type="dxa"/>
            <w:tcBorders>
              <w:top w:val="single" w:sz="4" w:space="0" w:color="auto"/>
            </w:tcBorders>
          </w:tcPr>
          <w:p w14:paraId="6CCADFF0" w14:textId="4275D4B3" w:rsidR="00065721" w:rsidRDefault="00065721">
            <w:pPr>
              <w:pStyle w:val="BodyText"/>
              <w:cnfStyle w:val="100000000000" w:firstRow="1" w:lastRow="0" w:firstColumn="0" w:lastColumn="0" w:oddVBand="0" w:evenVBand="0" w:oddHBand="0" w:evenHBand="0" w:firstRowFirstColumn="0" w:firstRowLastColumn="0" w:lastRowFirstColumn="0" w:lastRowLastColumn="0"/>
            </w:pPr>
            <w:r>
              <w:t>2-year</w:t>
            </w:r>
          </w:p>
        </w:tc>
        <w:tc>
          <w:tcPr>
            <w:tcW w:w="1008" w:type="dxa"/>
            <w:tcBorders>
              <w:top w:val="single" w:sz="4" w:space="0" w:color="auto"/>
            </w:tcBorders>
          </w:tcPr>
          <w:p w14:paraId="3DFDF1EC" w14:textId="623FC312" w:rsidR="00065721" w:rsidRDefault="00065721">
            <w:pPr>
              <w:pStyle w:val="BodyText"/>
              <w:cnfStyle w:val="100000000000" w:firstRow="1" w:lastRow="0" w:firstColumn="0" w:lastColumn="0" w:oddVBand="0" w:evenVBand="0" w:oddHBand="0" w:evenHBand="0" w:firstRowFirstColumn="0" w:firstRowLastColumn="0" w:lastRowFirstColumn="0" w:lastRowLastColumn="0"/>
            </w:pPr>
            <w:r>
              <w:t>3-year</w:t>
            </w:r>
          </w:p>
        </w:tc>
        <w:tc>
          <w:tcPr>
            <w:tcW w:w="1008" w:type="dxa"/>
            <w:tcBorders>
              <w:top w:val="single" w:sz="4" w:space="0" w:color="auto"/>
            </w:tcBorders>
          </w:tcPr>
          <w:p w14:paraId="5236CEC3" w14:textId="1F7C2855" w:rsidR="00065721" w:rsidRDefault="00065721">
            <w:pPr>
              <w:pStyle w:val="BodyText"/>
              <w:cnfStyle w:val="100000000000" w:firstRow="1" w:lastRow="0" w:firstColumn="0" w:lastColumn="0" w:oddVBand="0" w:evenVBand="0" w:oddHBand="0" w:evenHBand="0" w:firstRowFirstColumn="0" w:firstRowLastColumn="0" w:lastRowFirstColumn="0" w:lastRowLastColumn="0"/>
            </w:pPr>
            <w:r>
              <w:t>4-year</w:t>
            </w:r>
          </w:p>
        </w:tc>
      </w:tr>
      <w:tr w:rsidR="00065721" w14:paraId="5A48BFC1" w14:textId="77777777" w:rsidTr="007C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4" w:type="dxa"/>
          </w:tcPr>
          <w:p w14:paraId="700AAC6B" w14:textId="69A9B818" w:rsidR="00065721" w:rsidRDefault="00065721">
            <w:pPr>
              <w:pStyle w:val="BodyText"/>
            </w:pPr>
            <w:r>
              <w:t>Conventional weed management</w:t>
            </w:r>
          </w:p>
        </w:tc>
        <w:tc>
          <w:tcPr>
            <w:tcW w:w="1068" w:type="dxa"/>
          </w:tcPr>
          <w:p w14:paraId="6485860C" w14:textId="6DEF6919" w:rsidR="00065721" w:rsidRDefault="005464B4">
            <w:pPr>
              <w:pStyle w:val="BodyText"/>
              <w:cnfStyle w:val="000000100000" w:firstRow="0" w:lastRow="0" w:firstColumn="0" w:lastColumn="0" w:oddVBand="0" w:evenVBand="0" w:oddHBand="1" w:evenHBand="0" w:firstRowFirstColumn="0" w:firstRowLastColumn="0" w:lastRowFirstColumn="0" w:lastRowLastColumn="0"/>
            </w:pPr>
            <w:r>
              <w:t>baseline</w:t>
            </w:r>
          </w:p>
        </w:tc>
        <w:tc>
          <w:tcPr>
            <w:tcW w:w="1008" w:type="dxa"/>
          </w:tcPr>
          <w:p w14:paraId="717459E4" w14:textId="4D4AFC55" w:rsidR="00065721" w:rsidRDefault="0093079E">
            <w:pPr>
              <w:pStyle w:val="BodyText"/>
              <w:cnfStyle w:val="000000100000" w:firstRow="0" w:lastRow="0" w:firstColumn="0" w:lastColumn="0" w:oddVBand="0" w:evenVBand="0" w:oddHBand="1" w:evenHBand="0" w:firstRowFirstColumn="0" w:firstRowLastColumn="0" w:lastRowFirstColumn="0" w:lastRowLastColumn="0"/>
            </w:pPr>
            <w:r>
              <w:t>-33%</w:t>
            </w:r>
          </w:p>
        </w:tc>
        <w:tc>
          <w:tcPr>
            <w:tcW w:w="1008" w:type="dxa"/>
          </w:tcPr>
          <w:p w14:paraId="17A97060" w14:textId="31353BF7" w:rsidR="00065721" w:rsidRDefault="0093079E">
            <w:pPr>
              <w:pStyle w:val="BodyText"/>
              <w:cnfStyle w:val="000000100000" w:firstRow="0" w:lastRow="0" w:firstColumn="0" w:lastColumn="0" w:oddVBand="0" w:evenVBand="0" w:oddHBand="1" w:evenHBand="0" w:firstRowFirstColumn="0" w:firstRowLastColumn="0" w:lastRowFirstColumn="0" w:lastRowLastColumn="0"/>
            </w:pPr>
            <w:r>
              <w:t>-50%</w:t>
            </w:r>
          </w:p>
        </w:tc>
      </w:tr>
      <w:tr w:rsidR="00065721" w14:paraId="2C6AAE8F" w14:textId="77777777" w:rsidTr="007C5156">
        <w:tc>
          <w:tcPr>
            <w:cnfStyle w:val="001000000000" w:firstRow="0" w:lastRow="0" w:firstColumn="1" w:lastColumn="0" w:oddVBand="0" w:evenVBand="0" w:oddHBand="0" w:evenHBand="0" w:firstRowFirstColumn="0" w:firstRowLastColumn="0" w:lastRowFirstColumn="0" w:lastRowLastColumn="0"/>
            <w:tcW w:w="4574" w:type="dxa"/>
          </w:tcPr>
          <w:p w14:paraId="33F147C0" w14:textId="5688A6F1" w:rsidR="00065721" w:rsidRDefault="00065721">
            <w:pPr>
              <w:pStyle w:val="BodyText"/>
            </w:pPr>
            <w:r>
              <w:t>Low herbicide weed management</w:t>
            </w:r>
          </w:p>
        </w:tc>
        <w:tc>
          <w:tcPr>
            <w:tcW w:w="1068" w:type="dxa"/>
          </w:tcPr>
          <w:p w14:paraId="4A5A5529" w14:textId="06BD5CE0" w:rsidR="00065721" w:rsidRDefault="00065721">
            <w:pPr>
              <w:pStyle w:val="BodyText"/>
              <w:cnfStyle w:val="000000000000" w:firstRow="0" w:lastRow="0" w:firstColumn="0" w:lastColumn="0" w:oddVBand="0" w:evenVBand="0" w:oddHBand="0" w:evenHBand="0" w:firstRowFirstColumn="0" w:firstRowLastColumn="0" w:lastRowFirstColumn="0" w:lastRowLastColumn="0"/>
            </w:pPr>
            <w:r>
              <w:t>-13%</w:t>
            </w:r>
          </w:p>
        </w:tc>
        <w:tc>
          <w:tcPr>
            <w:tcW w:w="1008" w:type="dxa"/>
          </w:tcPr>
          <w:p w14:paraId="0681D985" w14:textId="5F5671C1" w:rsidR="00065721" w:rsidRDefault="00065721">
            <w:pPr>
              <w:pStyle w:val="BodyText"/>
              <w:cnfStyle w:val="000000000000" w:firstRow="0" w:lastRow="0" w:firstColumn="0" w:lastColumn="0" w:oddVBand="0" w:evenVBand="0" w:oddHBand="0" w:evenHBand="0" w:firstRowFirstColumn="0" w:firstRowLastColumn="0" w:lastRowFirstColumn="0" w:lastRowLastColumn="0"/>
            </w:pPr>
            <w:r>
              <w:t>-42%</w:t>
            </w:r>
          </w:p>
        </w:tc>
        <w:tc>
          <w:tcPr>
            <w:tcW w:w="1008" w:type="dxa"/>
          </w:tcPr>
          <w:p w14:paraId="3E826BB4" w14:textId="4BC7272D" w:rsidR="00065721" w:rsidRDefault="00065721">
            <w:pPr>
              <w:pStyle w:val="BodyText"/>
              <w:cnfStyle w:val="000000000000" w:firstRow="0" w:lastRow="0" w:firstColumn="0" w:lastColumn="0" w:oddVBand="0" w:evenVBand="0" w:oddHBand="0" w:evenHBand="0" w:firstRowFirstColumn="0" w:firstRowLastColumn="0" w:lastRowFirstColumn="0" w:lastRowLastColumn="0"/>
            </w:pPr>
            <w:r>
              <w:t>-5</w:t>
            </w:r>
            <w:r w:rsidR="0093079E">
              <w:t>7</w:t>
            </w:r>
            <w:r>
              <w:t>%</w:t>
            </w:r>
          </w:p>
        </w:tc>
      </w:tr>
    </w:tbl>
    <w:p w14:paraId="65CA7DB3" w14:textId="2445314B" w:rsidR="0093079E" w:rsidRPr="0093079E" w:rsidRDefault="0093079E" w:rsidP="0093079E"/>
    <w:p w14:paraId="50DBC3E5" w14:textId="77777777" w:rsidR="002979FB" w:rsidRDefault="002979FB" w:rsidP="0093079E">
      <w:pPr>
        <w:sectPr w:rsidR="002979FB" w:rsidSect="00D863FB">
          <w:pgSz w:w="12240" w:h="15840"/>
          <w:pgMar w:top="1440" w:right="1440" w:bottom="1440" w:left="1440" w:header="720" w:footer="720" w:gutter="0"/>
          <w:cols w:space="720"/>
          <w:docGrid w:linePitch="326"/>
        </w:sectPr>
      </w:pPr>
    </w:p>
    <w:p w14:paraId="29B0C326" w14:textId="35ADEC37" w:rsidR="002979FB" w:rsidRDefault="002979FB" w:rsidP="0093079E"/>
    <w:p w14:paraId="59814FB5" w14:textId="77777777" w:rsidR="0093079E" w:rsidRPr="0093079E" w:rsidRDefault="0093079E" w:rsidP="0093079E"/>
    <w:p w14:paraId="6A77E348" w14:textId="14574376" w:rsidR="0093079E" w:rsidRPr="0093079E" w:rsidRDefault="0093079E" w:rsidP="0093079E"/>
    <w:p w14:paraId="23D1FDAE" w14:textId="6E270C4F" w:rsidR="002979FB" w:rsidRPr="001771C4" w:rsidRDefault="002979FB" w:rsidP="002979FB">
      <w:pPr>
        <w:pStyle w:val="BodyText"/>
      </w:pPr>
      <w:r>
        <w:t xml:space="preserve">Table 2: </w:t>
      </w:r>
      <w:r w:rsidRPr="00395635">
        <w:t xml:space="preserve">Weed abundance in three cropping systems. </w:t>
      </w:r>
      <w:r w:rsidR="0044480C">
        <w:t xml:space="preserve">Zeroes in the Biomass and SE of biomass functions were due to rounding. Means and standard errors were obtained from two linear models describing the effects of </w:t>
      </w:r>
      <w:r w:rsidR="007C5156">
        <w:t xml:space="preserve">crop identity (species and rotation in which they occurred) </w:t>
      </w:r>
      <w:r w:rsidR="0044480C">
        <w:t xml:space="preserve">and </w:t>
      </w:r>
      <w:commentRangeStart w:id="22"/>
      <w:r w:rsidR="0044480C">
        <w:t>weed management regimes</w:t>
      </w:r>
      <w:commentRangeEnd w:id="22"/>
      <w:r w:rsidR="00F4584D">
        <w:rPr>
          <w:rStyle w:val="CommentReference"/>
        </w:rPr>
        <w:commentReference w:id="22"/>
      </w:r>
      <w:r w:rsidR="0044480C">
        <w:t xml:space="preserve"> on weed density and biomass, respectively. The numbers shown in the table were converted from g/m</w:t>
      </w:r>
      <w:r w:rsidR="0044480C">
        <w:rPr>
          <w:vertAlign w:val="superscript"/>
        </w:rPr>
        <w:t>2</w:t>
      </w:r>
      <w:r w:rsidR="0044480C">
        <w:t xml:space="preserve"> and plants/m</w:t>
      </w:r>
      <w:r w:rsidR="0044480C">
        <w:rPr>
          <w:vertAlign w:val="superscript"/>
        </w:rPr>
        <w:t>2</w:t>
      </w:r>
      <w:r w:rsidR="0044480C">
        <w:t xml:space="preserve"> to </w:t>
      </w:r>
      <w:r w:rsidR="001771C4">
        <w:t>plant/yd</w:t>
      </w:r>
      <w:r w:rsidR="001771C4">
        <w:rPr>
          <w:vertAlign w:val="superscript"/>
        </w:rPr>
        <w:t>2</w:t>
      </w:r>
      <w:r w:rsidR="001771C4">
        <w:t xml:space="preserve"> and oz/yd</w:t>
      </w:r>
      <w:r w:rsidR="001771C4">
        <w:rPr>
          <w:vertAlign w:val="superscript"/>
        </w:rPr>
        <w:t>2</w:t>
      </w:r>
      <w:r w:rsidR="001771C4">
        <w:t>.</w:t>
      </w:r>
      <w:r w:rsidR="007C5156">
        <w:t xml:space="preserve"> </w:t>
      </w:r>
      <w:commentRangeStart w:id="23"/>
      <w:r w:rsidR="007C5156">
        <w:t>Means were calculated crop identity</w:t>
      </w:r>
      <w:commentRangeEnd w:id="23"/>
      <w:r w:rsidR="00F4584D">
        <w:rPr>
          <w:rStyle w:val="CommentReference"/>
        </w:rPr>
        <w:commentReference w:id="23"/>
      </w:r>
      <w:r w:rsidR="007C5156">
        <w:t>, averaged over weed management regimes and years because only crop identity significantly affected the responses.</w:t>
      </w:r>
    </w:p>
    <w:tbl>
      <w:tblPr>
        <w:tblStyle w:val="GridTable2"/>
        <w:tblW w:w="13068" w:type="dxa"/>
        <w:tblLook w:val="04A0" w:firstRow="1" w:lastRow="0" w:firstColumn="1" w:lastColumn="0" w:noHBand="0" w:noVBand="1"/>
      </w:tblPr>
      <w:tblGrid>
        <w:gridCol w:w="2011"/>
        <w:gridCol w:w="1260"/>
        <w:gridCol w:w="2669"/>
        <w:gridCol w:w="2198"/>
        <w:gridCol w:w="2523"/>
        <w:gridCol w:w="2407"/>
      </w:tblGrid>
      <w:tr w:rsidR="002979FB" w:rsidRPr="0044480C" w14:paraId="504AC65E" w14:textId="77777777" w:rsidTr="0044480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tcBorders>
              <w:top w:val="single" w:sz="4" w:space="0" w:color="auto"/>
            </w:tcBorders>
            <w:noWrap/>
            <w:hideMark/>
          </w:tcPr>
          <w:p w14:paraId="49FDBA54" w14:textId="77777777" w:rsidR="002979FB" w:rsidRPr="002979FB" w:rsidRDefault="002979FB" w:rsidP="00B22A08">
            <w:pPr>
              <w:rPr>
                <w:rFonts w:eastAsia="Times New Roman" w:cs="Times New Roman"/>
                <w:color w:val="000000"/>
              </w:rPr>
            </w:pPr>
            <w:r w:rsidRPr="002979FB">
              <w:rPr>
                <w:rFonts w:eastAsia="Times New Roman" w:cs="Times New Roman"/>
                <w:color w:val="000000"/>
              </w:rPr>
              <w:t>Crop</w:t>
            </w:r>
          </w:p>
        </w:tc>
        <w:tc>
          <w:tcPr>
            <w:tcW w:w="1260" w:type="dxa"/>
            <w:tcBorders>
              <w:top w:val="single" w:sz="4" w:space="0" w:color="auto"/>
            </w:tcBorders>
            <w:noWrap/>
            <w:hideMark/>
          </w:tcPr>
          <w:p w14:paraId="25E1F23F" w14:textId="77777777" w:rsidR="002979FB" w:rsidRPr="002979FB" w:rsidRDefault="002979FB" w:rsidP="00B22A08">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Rotation</w:t>
            </w:r>
          </w:p>
        </w:tc>
        <w:tc>
          <w:tcPr>
            <w:tcW w:w="2669" w:type="dxa"/>
            <w:tcBorders>
              <w:top w:val="single" w:sz="4" w:space="0" w:color="auto"/>
            </w:tcBorders>
            <w:noWrap/>
            <w:hideMark/>
          </w:tcPr>
          <w:p w14:paraId="68172A89" w14:textId="6A88EDA5"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Density (plant/yd</w:t>
            </w:r>
            <w:r w:rsidRPr="0044480C">
              <w:rPr>
                <w:rFonts w:eastAsia="Times New Roman" w:cs="Times New Roman"/>
                <w:color w:val="000000"/>
                <w:vertAlign w:val="superscript"/>
              </w:rPr>
              <w:t>2</w:t>
            </w:r>
            <w:r w:rsidRPr="0044480C">
              <w:rPr>
                <w:rFonts w:eastAsia="Times New Roman" w:cs="Times New Roman"/>
                <w:color w:val="000000"/>
              </w:rPr>
              <w:t>)</w:t>
            </w:r>
          </w:p>
        </w:tc>
        <w:tc>
          <w:tcPr>
            <w:tcW w:w="2198" w:type="dxa"/>
            <w:tcBorders>
              <w:top w:val="single" w:sz="4" w:space="0" w:color="auto"/>
            </w:tcBorders>
            <w:noWrap/>
            <w:hideMark/>
          </w:tcPr>
          <w:p w14:paraId="5BC7A6D4" w14:textId="57DD8497"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SE of density</w:t>
            </w:r>
          </w:p>
        </w:tc>
        <w:tc>
          <w:tcPr>
            <w:tcW w:w="2523" w:type="dxa"/>
            <w:tcBorders>
              <w:top w:val="single" w:sz="4" w:space="0" w:color="auto"/>
            </w:tcBorders>
            <w:noWrap/>
            <w:hideMark/>
          </w:tcPr>
          <w:p w14:paraId="155803C9" w14:textId="6795C669" w:rsidR="002979FB" w:rsidRPr="002979FB" w:rsidRDefault="002979FB"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B</w:t>
            </w:r>
            <w:r w:rsidRPr="002979FB">
              <w:rPr>
                <w:rFonts w:eastAsia="Times New Roman" w:cs="Times New Roman"/>
                <w:color w:val="000000"/>
              </w:rPr>
              <w:t>iom</w:t>
            </w:r>
            <w:r w:rsidRPr="0044480C">
              <w:rPr>
                <w:rFonts w:eastAsia="Times New Roman" w:cs="Times New Roman"/>
                <w:color w:val="000000"/>
              </w:rPr>
              <w:t>a</w:t>
            </w:r>
            <w:r w:rsidRPr="002979FB">
              <w:rPr>
                <w:rFonts w:eastAsia="Times New Roman" w:cs="Times New Roman"/>
                <w:color w:val="000000"/>
              </w:rPr>
              <w:t>ss</w:t>
            </w:r>
            <w:r w:rsidRPr="0044480C">
              <w:rPr>
                <w:rFonts w:eastAsia="Times New Roman" w:cs="Times New Roman"/>
                <w:color w:val="000000"/>
              </w:rPr>
              <w:t xml:space="preserve"> (</w:t>
            </w:r>
            <w:r w:rsidR="0044480C" w:rsidRPr="0044480C">
              <w:rPr>
                <w:rFonts w:eastAsia="Times New Roman" w:cs="Times New Roman"/>
                <w:color w:val="000000"/>
              </w:rPr>
              <w:t>oz/ yd</w:t>
            </w:r>
            <w:r w:rsidR="0044480C" w:rsidRPr="0044480C">
              <w:rPr>
                <w:rFonts w:eastAsia="Times New Roman" w:cs="Times New Roman"/>
                <w:color w:val="000000"/>
                <w:vertAlign w:val="superscript"/>
              </w:rPr>
              <w:t>2</w:t>
            </w:r>
            <w:r w:rsidR="0044480C" w:rsidRPr="0044480C">
              <w:rPr>
                <w:rFonts w:eastAsia="Times New Roman" w:cs="Times New Roman"/>
                <w:color w:val="000000"/>
              </w:rPr>
              <w:t>)</w:t>
            </w:r>
          </w:p>
        </w:tc>
        <w:tc>
          <w:tcPr>
            <w:tcW w:w="2407" w:type="dxa"/>
            <w:tcBorders>
              <w:top w:val="single" w:sz="4" w:space="0" w:color="auto"/>
            </w:tcBorders>
            <w:noWrap/>
            <w:hideMark/>
          </w:tcPr>
          <w:p w14:paraId="6C95F7A8" w14:textId="73AEFC30" w:rsidR="002979FB" w:rsidRPr="002979FB" w:rsidRDefault="0044480C" w:rsidP="0044480C">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44480C">
              <w:rPr>
                <w:rFonts w:eastAsia="Times New Roman" w:cs="Times New Roman"/>
                <w:color w:val="000000"/>
              </w:rPr>
              <w:t>SE of biomass</w:t>
            </w:r>
          </w:p>
        </w:tc>
      </w:tr>
      <w:tr w:rsidR="0044480C" w:rsidRPr="0044480C" w14:paraId="3B272D3D"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5FA8D1FF"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6A8D1946"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2-year</w:t>
            </w:r>
          </w:p>
        </w:tc>
        <w:tc>
          <w:tcPr>
            <w:tcW w:w="2669" w:type="dxa"/>
            <w:noWrap/>
            <w:hideMark/>
          </w:tcPr>
          <w:p w14:paraId="420F7303"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6.4</w:t>
            </w:r>
          </w:p>
        </w:tc>
        <w:tc>
          <w:tcPr>
            <w:tcW w:w="2198" w:type="dxa"/>
            <w:noWrap/>
            <w:hideMark/>
          </w:tcPr>
          <w:p w14:paraId="65BC1919"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3.5</w:t>
            </w:r>
          </w:p>
        </w:tc>
        <w:tc>
          <w:tcPr>
            <w:tcW w:w="2523" w:type="dxa"/>
            <w:noWrap/>
            <w:vAlign w:val="bottom"/>
            <w:hideMark/>
          </w:tcPr>
          <w:p w14:paraId="7C1BBA35" w14:textId="0DE92C95"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4EC37332" w14:textId="1FBBFED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r>
      <w:tr w:rsidR="0044480C" w:rsidRPr="0044480C" w14:paraId="25D95EF4"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68FF6276"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287138E3"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2-year</w:t>
            </w:r>
          </w:p>
        </w:tc>
        <w:tc>
          <w:tcPr>
            <w:tcW w:w="2669" w:type="dxa"/>
            <w:noWrap/>
            <w:hideMark/>
          </w:tcPr>
          <w:p w14:paraId="1AA02526"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1.1</w:t>
            </w:r>
          </w:p>
        </w:tc>
        <w:tc>
          <w:tcPr>
            <w:tcW w:w="2198" w:type="dxa"/>
            <w:noWrap/>
            <w:hideMark/>
          </w:tcPr>
          <w:p w14:paraId="0CBDDDA0"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0.6</w:t>
            </w:r>
          </w:p>
        </w:tc>
        <w:tc>
          <w:tcPr>
            <w:tcW w:w="2523" w:type="dxa"/>
            <w:noWrap/>
            <w:vAlign w:val="bottom"/>
            <w:hideMark/>
          </w:tcPr>
          <w:p w14:paraId="6AEC0D27" w14:textId="0EFB888B"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7CC17CB0" w14:textId="5FD82BDF"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r>
      <w:tr w:rsidR="0044480C" w:rsidRPr="0044480C" w14:paraId="4375E5FE"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1F1C8997"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24D71C41"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6B63BE81"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3.5</w:t>
            </w:r>
          </w:p>
        </w:tc>
        <w:tc>
          <w:tcPr>
            <w:tcW w:w="2198" w:type="dxa"/>
            <w:noWrap/>
            <w:hideMark/>
          </w:tcPr>
          <w:p w14:paraId="6C905358"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1.9</w:t>
            </w:r>
          </w:p>
        </w:tc>
        <w:tc>
          <w:tcPr>
            <w:tcW w:w="2523" w:type="dxa"/>
            <w:noWrap/>
            <w:vAlign w:val="bottom"/>
            <w:hideMark/>
          </w:tcPr>
          <w:p w14:paraId="77DA5A2A" w14:textId="62CDECE8"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0EC1FF90" w14:textId="4A4FE88B"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2F6BF4CA"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1D052155"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68DC8E79"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70529491"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0.5</w:t>
            </w:r>
          </w:p>
        </w:tc>
        <w:tc>
          <w:tcPr>
            <w:tcW w:w="2198" w:type="dxa"/>
            <w:noWrap/>
            <w:hideMark/>
          </w:tcPr>
          <w:p w14:paraId="2B1A6BFF"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0.3</w:t>
            </w:r>
          </w:p>
        </w:tc>
        <w:tc>
          <w:tcPr>
            <w:tcW w:w="2523" w:type="dxa"/>
            <w:noWrap/>
            <w:vAlign w:val="bottom"/>
            <w:hideMark/>
          </w:tcPr>
          <w:p w14:paraId="2FADF014" w14:textId="3F11E286"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3EDFEBF5" w14:textId="653209C9"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6AD9170C"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5B9ABA9B"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oat/red clover</w:t>
            </w:r>
          </w:p>
        </w:tc>
        <w:tc>
          <w:tcPr>
            <w:tcW w:w="1260" w:type="dxa"/>
            <w:noWrap/>
            <w:hideMark/>
          </w:tcPr>
          <w:p w14:paraId="59F5A240"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3-year</w:t>
            </w:r>
          </w:p>
        </w:tc>
        <w:tc>
          <w:tcPr>
            <w:tcW w:w="2669" w:type="dxa"/>
            <w:noWrap/>
            <w:hideMark/>
          </w:tcPr>
          <w:p w14:paraId="3F5E5834"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31.4</w:t>
            </w:r>
          </w:p>
        </w:tc>
        <w:tc>
          <w:tcPr>
            <w:tcW w:w="2198" w:type="dxa"/>
            <w:noWrap/>
            <w:hideMark/>
          </w:tcPr>
          <w:p w14:paraId="216A8C66"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17.1</w:t>
            </w:r>
          </w:p>
        </w:tc>
        <w:tc>
          <w:tcPr>
            <w:tcW w:w="2523" w:type="dxa"/>
            <w:noWrap/>
            <w:vAlign w:val="bottom"/>
            <w:hideMark/>
          </w:tcPr>
          <w:p w14:paraId="0F98DFCD" w14:textId="30CB426E"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c>
          <w:tcPr>
            <w:tcW w:w="2407" w:type="dxa"/>
            <w:noWrap/>
            <w:vAlign w:val="bottom"/>
            <w:hideMark/>
          </w:tcPr>
          <w:p w14:paraId="76CE7E88" w14:textId="7A3C87EA"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r>
      <w:tr w:rsidR="0044480C" w:rsidRPr="0044480C" w14:paraId="66D78C1A"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255619E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corn</w:t>
            </w:r>
          </w:p>
        </w:tc>
        <w:tc>
          <w:tcPr>
            <w:tcW w:w="1260" w:type="dxa"/>
            <w:noWrap/>
            <w:hideMark/>
          </w:tcPr>
          <w:p w14:paraId="732D6898"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301284B5"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6.0</w:t>
            </w:r>
          </w:p>
        </w:tc>
        <w:tc>
          <w:tcPr>
            <w:tcW w:w="2198" w:type="dxa"/>
            <w:noWrap/>
            <w:hideMark/>
          </w:tcPr>
          <w:p w14:paraId="5179E666"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3.3</w:t>
            </w:r>
          </w:p>
        </w:tc>
        <w:tc>
          <w:tcPr>
            <w:tcW w:w="2523" w:type="dxa"/>
            <w:noWrap/>
            <w:vAlign w:val="bottom"/>
            <w:hideMark/>
          </w:tcPr>
          <w:p w14:paraId="4C88BE4E" w14:textId="6921C6EA"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0.1</w:t>
            </w:r>
          </w:p>
        </w:tc>
        <w:tc>
          <w:tcPr>
            <w:tcW w:w="2407" w:type="dxa"/>
            <w:noWrap/>
            <w:vAlign w:val="bottom"/>
            <w:hideMark/>
          </w:tcPr>
          <w:p w14:paraId="34F99BB7" w14:textId="7D9BB3E2"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0B2BA598"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7626AC5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soybean</w:t>
            </w:r>
          </w:p>
        </w:tc>
        <w:tc>
          <w:tcPr>
            <w:tcW w:w="1260" w:type="dxa"/>
            <w:noWrap/>
            <w:hideMark/>
          </w:tcPr>
          <w:p w14:paraId="44AF73B5"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19F6AD44"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0.4</w:t>
            </w:r>
          </w:p>
        </w:tc>
        <w:tc>
          <w:tcPr>
            <w:tcW w:w="2198" w:type="dxa"/>
            <w:noWrap/>
            <w:hideMark/>
          </w:tcPr>
          <w:p w14:paraId="2761BA42"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0.2</w:t>
            </w:r>
          </w:p>
        </w:tc>
        <w:tc>
          <w:tcPr>
            <w:tcW w:w="2523" w:type="dxa"/>
            <w:noWrap/>
            <w:vAlign w:val="bottom"/>
            <w:hideMark/>
          </w:tcPr>
          <w:p w14:paraId="6B33446D" w14:textId="50F4CC93"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c>
          <w:tcPr>
            <w:tcW w:w="2407" w:type="dxa"/>
            <w:noWrap/>
            <w:vAlign w:val="bottom"/>
            <w:hideMark/>
          </w:tcPr>
          <w:p w14:paraId="28D4EA42" w14:textId="0CBC52A4"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w:t>
            </w:r>
          </w:p>
        </w:tc>
      </w:tr>
      <w:tr w:rsidR="0044480C" w:rsidRPr="0044480C" w14:paraId="06C9FD78" w14:textId="77777777" w:rsidTr="0044480C">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247C73DD"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oat/alfalfa</w:t>
            </w:r>
          </w:p>
        </w:tc>
        <w:tc>
          <w:tcPr>
            <w:tcW w:w="1260" w:type="dxa"/>
            <w:noWrap/>
            <w:hideMark/>
          </w:tcPr>
          <w:p w14:paraId="5575AF3D" w14:textId="77777777" w:rsidR="0044480C" w:rsidRPr="002979FB" w:rsidRDefault="0044480C" w:rsidP="0044480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1ED09BB7"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61.1</w:t>
            </w:r>
          </w:p>
        </w:tc>
        <w:tc>
          <w:tcPr>
            <w:tcW w:w="2198" w:type="dxa"/>
            <w:noWrap/>
            <w:hideMark/>
          </w:tcPr>
          <w:p w14:paraId="43F28C2E" w14:textId="77777777"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33.3</w:t>
            </w:r>
          </w:p>
        </w:tc>
        <w:tc>
          <w:tcPr>
            <w:tcW w:w="2523" w:type="dxa"/>
            <w:noWrap/>
            <w:vAlign w:val="bottom"/>
            <w:hideMark/>
          </w:tcPr>
          <w:p w14:paraId="4AF88C3D" w14:textId="23654048"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1.6</w:t>
            </w:r>
          </w:p>
        </w:tc>
        <w:tc>
          <w:tcPr>
            <w:tcW w:w="2407" w:type="dxa"/>
            <w:noWrap/>
            <w:vAlign w:val="bottom"/>
            <w:hideMark/>
          </w:tcPr>
          <w:p w14:paraId="3C28DD99" w14:textId="38BA9E8A" w:rsidR="0044480C" w:rsidRPr="002979FB" w:rsidRDefault="0044480C" w:rsidP="0044480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0044480C">
              <w:rPr>
                <w:color w:val="000000" w:themeColor="text1"/>
              </w:rPr>
              <w:t>1.4</w:t>
            </w:r>
          </w:p>
        </w:tc>
      </w:tr>
      <w:tr w:rsidR="0044480C" w:rsidRPr="0044480C" w14:paraId="1716F4B9"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0E0D91A1" w14:textId="77777777" w:rsidR="0044480C" w:rsidRPr="002979FB" w:rsidRDefault="0044480C" w:rsidP="0044480C">
            <w:pPr>
              <w:rPr>
                <w:rFonts w:eastAsia="Times New Roman" w:cs="Times New Roman"/>
                <w:b w:val="0"/>
                <w:bCs w:val="0"/>
                <w:color w:val="000000"/>
              </w:rPr>
            </w:pPr>
            <w:r w:rsidRPr="002979FB">
              <w:rPr>
                <w:rFonts w:eastAsia="Times New Roman" w:cs="Times New Roman"/>
                <w:b w:val="0"/>
                <w:bCs w:val="0"/>
                <w:color w:val="000000"/>
              </w:rPr>
              <w:t>alfalfa</w:t>
            </w:r>
          </w:p>
        </w:tc>
        <w:tc>
          <w:tcPr>
            <w:tcW w:w="1260" w:type="dxa"/>
            <w:noWrap/>
            <w:hideMark/>
          </w:tcPr>
          <w:p w14:paraId="39988755" w14:textId="77777777" w:rsidR="0044480C" w:rsidRPr="002979FB" w:rsidRDefault="0044480C" w:rsidP="0044480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4-year</w:t>
            </w:r>
          </w:p>
        </w:tc>
        <w:tc>
          <w:tcPr>
            <w:tcW w:w="2669" w:type="dxa"/>
            <w:noWrap/>
            <w:hideMark/>
          </w:tcPr>
          <w:p w14:paraId="2B8CAA69"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54.6</w:t>
            </w:r>
          </w:p>
        </w:tc>
        <w:tc>
          <w:tcPr>
            <w:tcW w:w="2198" w:type="dxa"/>
            <w:noWrap/>
            <w:hideMark/>
          </w:tcPr>
          <w:p w14:paraId="4E725283" w14:textId="77777777"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2979FB">
              <w:rPr>
                <w:rFonts w:eastAsia="Times New Roman" w:cs="Times New Roman"/>
                <w:color w:val="000000"/>
              </w:rPr>
              <w:t>29.8</w:t>
            </w:r>
          </w:p>
        </w:tc>
        <w:tc>
          <w:tcPr>
            <w:tcW w:w="2523" w:type="dxa"/>
            <w:noWrap/>
            <w:vAlign w:val="bottom"/>
            <w:hideMark/>
          </w:tcPr>
          <w:p w14:paraId="12D459AA" w14:textId="3F308584"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0.6</w:t>
            </w:r>
          </w:p>
        </w:tc>
        <w:tc>
          <w:tcPr>
            <w:tcW w:w="2407" w:type="dxa"/>
            <w:noWrap/>
            <w:vAlign w:val="bottom"/>
            <w:hideMark/>
          </w:tcPr>
          <w:p w14:paraId="77807BB6" w14:textId="23D2986A" w:rsidR="0044480C" w:rsidRPr="002979FB" w:rsidRDefault="0044480C" w:rsidP="0044480C">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0044480C">
              <w:rPr>
                <w:color w:val="000000" w:themeColor="text1"/>
              </w:rPr>
              <w:t>0.5</w:t>
            </w:r>
          </w:p>
        </w:tc>
      </w:tr>
    </w:tbl>
    <w:p w14:paraId="66B71D92" w14:textId="77777777" w:rsidR="002979FB" w:rsidRDefault="002979FB" w:rsidP="002979FB">
      <w:pPr>
        <w:pStyle w:val="BodyText"/>
      </w:pPr>
    </w:p>
    <w:p w14:paraId="19F70CAC" w14:textId="77777777" w:rsidR="002979FB" w:rsidRDefault="002979FB" w:rsidP="0093079E">
      <w:pPr>
        <w:sectPr w:rsidR="002979FB" w:rsidSect="00D863FB">
          <w:pgSz w:w="15840" w:h="12240" w:orient="landscape"/>
          <w:pgMar w:top="1440" w:right="1440" w:bottom="1440" w:left="1440" w:header="720" w:footer="720" w:gutter="0"/>
          <w:cols w:space="720"/>
          <w:docGrid w:linePitch="326"/>
        </w:sectPr>
      </w:pPr>
    </w:p>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3B610EDD" w:rsidR="00395635" w:rsidRDefault="0072682D">
      <w:pPr>
        <w:pStyle w:val="BodyText"/>
      </w:pPr>
      <w:r>
        <w:rPr>
          <w:noProof/>
        </w:rPr>
        <w:drawing>
          <wp:inline distT="0" distB="0" distL="0" distR="0" wp14:anchorId="158403DD" wp14:editId="4D539672">
            <wp:extent cx="4876800" cy="3657600"/>
            <wp:effectExtent l="0" t="0" r="0" b="0"/>
            <wp:docPr id="21837345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3453" name="Picture 1"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1DBD12FB" w14:textId="4E71F594" w:rsidR="00B7658E" w:rsidRDefault="00395635" w:rsidP="00B7658E">
      <w:pPr>
        <w:pStyle w:val="BodyText"/>
      </w:pPr>
      <w:commentRangeStart w:id="24"/>
      <w:commentRangeStart w:id="25"/>
      <w:commentRangeStart w:id="26"/>
      <w:commentRangeStart w:id="27"/>
      <w:commentRangeStart w:id="28"/>
      <w:r>
        <w:t xml:space="preserve">Figure 2: </w:t>
      </w:r>
      <w:r w:rsidRPr="00395635">
        <w:t xml:space="preserve">Mean crop yields by rotation from 2017 to 2020. The color-coded bars show </w:t>
      </w:r>
      <w:r w:rsidR="008C21EE">
        <w:t xml:space="preserve">the experimental plots' </w:t>
      </w:r>
      <w:r w:rsidRPr="00395635">
        <w:t>crop yields (</w:t>
      </w:r>
      <w:r w:rsidR="0072682D">
        <w:t>ton</w:t>
      </w:r>
      <w:r w:rsidR="00B7658E">
        <w:t>/ac</w:t>
      </w:r>
      <w:r w:rsidRPr="00395635">
        <w:t xml:space="preserve">). The error bars show the 95% confidence intervals. The solid horizontal lines show </w:t>
      </w:r>
      <w:commentRangeEnd w:id="24"/>
      <w:r w:rsidR="001F00D1">
        <w:rPr>
          <w:rStyle w:val="CommentReference"/>
        </w:rPr>
        <w:commentReference w:id="24"/>
      </w:r>
      <w:commentRangeEnd w:id="25"/>
      <w:r w:rsidR="00ED23D8">
        <w:rPr>
          <w:rStyle w:val="CommentReference"/>
        </w:rPr>
        <w:commentReference w:id="25"/>
      </w:r>
      <w:commentRangeEnd w:id="26"/>
      <w:r w:rsidR="00B7658E">
        <w:rPr>
          <w:rStyle w:val="CommentReference"/>
        </w:rPr>
        <w:commentReference w:id="26"/>
      </w:r>
      <w:commentRangeEnd w:id="27"/>
      <w:r w:rsidR="0072682D">
        <w:rPr>
          <w:rStyle w:val="CommentReference"/>
        </w:rPr>
        <w:commentReference w:id="27"/>
      </w:r>
      <w:commentRangeEnd w:id="28"/>
      <w:r w:rsidR="005F2859">
        <w:rPr>
          <w:rStyle w:val="CommentReference"/>
        </w:rPr>
        <w:commentReference w:id="28"/>
      </w:r>
      <w:r w:rsidRPr="00395635">
        <w:t>mean yields for Iowa</w:t>
      </w:r>
      <w:r w:rsidR="008C21EE">
        <w:t>,</w:t>
      </w:r>
      <w:r w:rsidRPr="00395635">
        <w:t xml:space="preserve"> and dashed lines show mean yields for Boone County. </w:t>
      </w:r>
      <w:r w:rsidR="0072682D" w:rsidRPr="0072682D">
        <w:t xml:space="preserve">Because county-specific alfalfa hay yields in 2019 and 2020 were unavailable at this writing, Boone County alfalfa yield (solid line) was averaged over 2017 and 2018 and Iowa hay yield was averaged over all counties in 2017 and 2018 and Iowa hay yield (dashed line) was averaged from all county-based values in 2017 and 2018 and two state-based values in 2019 and </w:t>
      </w:r>
      <w:commentRangeStart w:id="29"/>
      <w:r w:rsidR="0072682D" w:rsidRPr="0072682D">
        <w:t>2020</w:t>
      </w:r>
      <w:commentRangeEnd w:id="29"/>
      <w:r w:rsidR="00F4584D">
        <w:rPr>
          <w:rStyle w:val="CommentReference"/>
        </w:rPr>
        <w:commentReference w:id="29"/>
      </w:r>
      <w:r w:rsidR="0072682D" w:rsidRPr="0072682D">
        <w:t>.</w:t>
      </w:r>
    </w:p>
    <w:p w14:paraId="76E192F9" w14:textId="122E072F" w:rsidR="00395635" w:rsidRDefault="00395635">
      <w:pPr>
        <w:pStyle w:val="BodyText"/>
      </w:pPr>
    </w:p>
    <w:p w14:paraId="622C82FF" w14:textId="6C1302E8" w:rsidR="00BF3694" w:rsidRDefault="004E07A7">
      <w:pPr>
        <w:pStyle w:val="BodyText"/>
      </w:pPr>
      <w:r>
        <w:t xml:space="preserve">The dominance of aggressive weed species such as common </w:t>
      </w:r>
      <w:proofErr w:type="spellStart"/>
      <w:r>
        <w:t>waterhemp</w:t>
      </w:r>
      <w:proofErr w:type="spellEnd"/>
      <w:r>
        <w:t xml:space="preserve"> and common </w:t>
      </w:r>
      <w:proofErr w:type="spellStart"/>
      <w:r>
        <w:t>lambsquarter</w:t>
      </w:r>
      <w:ins w:id="30" w:author="Liebman, Matthew Z [AGRON]" w:date="2024-05-29T13:29:00Z">
        <w:r w:rsidR="00B32953">
          <w:t>s</w:t>
        </w:r>
      </w:ins>
      <w:proofErr w:type="spellEnd"/>
      <w:r>
        <w:t xml:space="preserve"> tended to be </w:t>
      </w:r>
      <w:r w:rsidR="00BF3694">
        <w:t>more challenging</w:t>
      </w:r>
      <w:r>
        <w:t xml:space="preserve"> in corn and soybean phases of the rotations than in oat, red clover, and alfalfa.</w:t>
      </w:r>
      <w:r w:rsidR="00BF3694">
        <w:t xml:space="preserve"> Knowing the challenging weed species in the field and document</w:t>
      </w:r>
      <w:ins w:id="31" w:author="Liebman, Matthew Z [AGRON]" w:date="2024-05-29T13:29:00Z">
        <w:r w:rsidR="00B32953">
          <w:t>ing</w:t>
        </w:r>
      </w:ins>
      <w:r w:rsidR="00BF3694">
        <w:t xml:space="preserve"> the weed pressure in response to a weed management program would be useful to adjust management strategies to avoid outbreak. As w</w:t>
      </w:r>
      <w:r>
        <w:t>eed seedbank density could be used as a sustainability indicator (</w:t>
      </w:r>
      <w:proofErr w:type="spellStart"/>
      <w:r>
        <w:t>Storkey</w:t>
      </w:r>
      <w:proofErr w:type="spellEnd"/>
      <w:r>
        <w:t xml:space="preserve"> and Neve, 2018</w:t>
      </w:r>
      <w:r w:rsidR="00F47BE2">
        <w:t>; Liebman et al., 2021</w:t>
      </w:r>
      <w:r>
        <w:t>)</w:t>
      </w:r>
      <w:r w:rsidR="00BF3694">
        <w:t xml:space="preserve">, having a record of weed seedbank composition over years </w:t>
      </w:r>
      <w:del w:id="32" w:author="Liebman, Matthew Z [AGRON]" w:date="2024-05-29T13:29:00Z">
        <w:r w:rsidR="00BF3694" w:rsidDel="00B32953">
          <w:delText xml:space="preserve">can </w:delText>
        </w:r>
      </w:del>
      <w:ins w:id="33" w:author="Liebman, Matthew Z [AGRON]" w:date="2024-05-29T13:29:00Z">
        <w:r w:rsidR="00B32953">
          <w:t>could</w:t>
        </w:r>
        <w:r w:rsidR="00B32953">
          <w:t xml:space="preserve"> </w:t>
        </w:r>
      </w:ins>
      <w:r w:rsidR="00BF3694">
        <w:t xml:space="preserve">provide additional information </w:t>
      </w:r>
      <w:r w:rsidR="00BF3694">
        <w:lastRenderedPageBreak/>
        <w:t>for making long-term decisions about effective and sustainable weed management</w:t>
      </w:r>
      <w:r w:rsidR="001A29CE">
        <w:t xml:space="preserve"> (Davis et al., 2005; </w:t>
      </w:r>
      <w:proofErr w:type="spellStart"/>
      <w:r w:rsidR="001A29CE">
        <w:t>Forcella</w:t>
      </w:r>
      <w:proofErr w:type="spellEnd"/>
      <w:r w:rsidR="001A29CE">
        <w:t xml:space="preserve"> et al., 1992; </w:t>
      </w:r>
      <w:proofErr w:type="spellStart"/>
      <w:r w:rsidR="001A29CE">
        <w:t>Forcella</w:t>
      </w:r>
      <w:proofErr w:type="spellEnd"/>
      <w:r w:rsidR="001A29CE">
        <w:t xml:space="preserve">, 2003; </w:t>
      </w:r>
      <w:proofErr w:type="spellStart"/>
      <w:r w:rsidR="001A29CE">
        <w:t>Menalled</w:t>
      </w:r>
      <w:proofErr w:type="spellEnd"/>
      <w:r w:rsidR="001A29CE">
        <w:t xml:space="preserve"> et al., 2001).</w:t>
      </w:r>
      <w:commentRangeStart w:id="34"/>
      <w:commentRangeEnd w:id="34"/>
      <w:r w:rsidR="001A29CE">
        <w:rPr>
          <w:rStyle w:val="CommentReference"/>
        </w:rPr>
        <w:commentReference w:id="34"/>
      </w:r>
      <w:commentRangeStart w:id="35"/>
      <w:commentRangeStart w:id="36"/>
      <w:commentRangeEnd w:id="35"/>
      <w:r w:rsidR="001A29CE">
        <w:rPr>
          <w:rStyle w:val="CommentReference"/>
        </w:rPr>
        <w:commentReference w:id="35"/>
      </w:r>
      <w:commentRangeEnd w:id="36"/>
      <w:r w:rsidR="001A29CE">
        <w:rPr>
          <w:rStyle w:val="CommentReference"/>
        </w:rPr>
        <w:commentReference w:id="36"/>
      </w:r>
    </w:p>
    <w:p w14:paraId="7E810229" w14:textId="77777777" w:rsidR="001A29CE" w:rsidRDefault="001A29CE">
      <w:pPr>
        <w:pStyle w:val="BodyText"/>
      </w:pPr>
    </w:p>
    <w:p w14:paraId="5104DA26" w14:textId="734378DF" w:rsidR="00395635" w:rsidRDefault="004E07A7">
      <w:pPr>
        <w:pStyle w:val="BodyText"/>
      </w:pPr>
      <w:r>
        <w:t xml:space="preserve">The corresponding publication can be found at: </w:t>
      </w:r>
      <w:hyperlink r:id="rId12">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3">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4">
        <w:r>
          <w:rPr>
            <w:rStyle w:val="Hyperlink"/>
          </w:rPr>
          <w:t>https://doi.org/10.5281/zenodo.5980943</w:t>
        </w:r>
      </w:hyperlink>
    </w:p>
    <w:p w14:paraId="14137028" w14:textId="5BEDAA5F" w:rsidR="00395635" w:rsidRPr="00F47BE2" w:rsidRDefault="00395635">
      <w:pPr>
        <w:pStyle w:val="Bibliography"/>
        <w:rPr>
          <w:b/>
          <w:bCs/>
        </w:rPr>
      </w:pPr>
      <w:bookmarkStart w:id="37" w:name="ref-davisWeedSeedbankCommunity2005"/>
      <w:bookmarkStart w:id="38"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5">
        <w:r>
          <w:rPr>
            <w:rStyle w:val="Hyperlink"/>
          </w:rPr>
          <w:t>https://doi.org/fkd3dj</w:t>
        </w:r>
      </w:hyperlink>
    </w:p>
    <w:p w14:paraId="66C69C11" w14:textId="77777777" w:rsidR="00A326AA" w:rsidRDefault="004E07A7">
      <w:pPr>
        <w:pStyle w:val="Bibliography"/>
      </w:pPr>
      <w:bookmarkStart w:id="39" w:name="X2a51851523adb7638c7c7c3103789cb3b2c6b6d"/>
      <w:bookmarkEnd w:id="37"/>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40" w:name="ref-forcellaWeedSeedbanksCorn1992"/>
      <w:bookmarkEnd w:id="39"/>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41" w:name="ref-friedTrajectoriesWeedCommunities2012"/>
      <w:bookmarkEnd w:id="40"/>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6">
        <w:r>
          <w:rPr>
            <w:rStyle w:val="Hyperlink"/>
          </w:rPr>
          <w:t>https://doi.org/f36znx</w:t>
        </w:r>
      </w:hyperlink>
    </w:p>
    <w:p w14:paraId="06D140C7" w14:textId="77777777" w:rsidR="00A326AA" w:rsidRDefault="004E07A7">
      <w:pPr>
        <w:pStyle w:val="Bibliography"/>
      </w:pPr>
      <w:bookmarkStart w:id="42" w:name="ref-liebmanWeedSeedbankDiversity2021"/>
      <w:bookmarkEnd w:id="41"/>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7">
        <w:r>
          <w:rPr>
            <w:rStyle w:val="Hyperlink"/>
          </w:rPr>
          <w:t>https://doi.org/ghz5bj</w:t>
        </w:r>
      </w:hyperlink>
    </w:p>
    <w:p w14:paraId="24AEC71F" w14:textId="77777777" w:rsidR="00A326AA" w:rsidRDefault="004E07A7">
      <w:pPr>
        <w:pStyle w:val="Bibliography"/>
      </w:pPr>
      <w:bookmarkStart w:id="43" w:name="ref-menalledWeedAbovegroundSeedbank2001"/>
      <w:bookmarkEnd w:id="42"/>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8">
        <w:r>
          <w:rPr>
            <w:rStyle w:val="Hyperlink"/>
          </w:rPr>
          <w:t>https://doi.org/dpj63j</w:t>
        </w:r>
      </w:hyperlink>
    </w:p>
    <w:p w14:paraId="6019A5E9" w14:textId="77777777" w:rsidR="00A326AA" w:rsidRDefault="004E07A7">
      <w:pPr>
        <w:pStyle w:val="Bibliography"/>
      </w:pPr>
      <w:bookmarkStart w:id="44" w:name="ref-ryanManagementFiltersSpecies2010"/>
      <w:bookmarkEnd w:id="43"/>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19">
        <w:r>
          <w:rPr>
            <w:rStyle w:val="Hyperlink"/>
          </w:rPr>
          <w:t>https://doi.org/cxhk78</w:t>
        </w:r>
      </w:hyperlink>
    </w:p>
    <w:p w14:paraId="52FEB795" w14:textId="77777777" w:rsidR="00A326AA" w:rsidRDefault="004E07A7">
      <w:pPr>
        <w:pStyle w:val="Bibliography"/>
      </w:pPr>
      <w:bookmarkStart w:id="45" w:name="ref-storkeyWhatGoodWeed2018"/>
      <w:bookmarkEnd w:id="44"/>
      <w:r>
        <w:t xml:space="preserve">Storkey, J., and Neve, P. (2018). What good is weed diversity? </w:t>
      </w:r>
      <w:r>
        <w:rPr>
          <w:i/>
          <w:iCs/>
        </w:rPr>
        <w:t>Weed Res</w:t>
      </w:r>
      <w:r>
        <w:t xml:space="preserve">, </w:t>
      </w:r>
      <w:r>
        <w:rPr>
          <w:i/>
          <w:iCs/>
        </w:rPr>
        <w:t>58</w:t>
      </w:r>
      <w:r>
        <w:t xml:space="preserve">(4), 239–243. </w:t>
      </w:r>
      <w:hyperlink r:id="rId20">
        <w:r>
          <w:rPr>
            <w:rStyle w:val="Hyperlink"/>
          </w:rPr>
          <w:t>https://doi.org/gdwv5r</w:t>
        </w:r>
      </w:hyperlink>
      <w:bookmarkEnd w:id="38"/>
      <w:bookmarkEnd w:id="45"/>
    </w:p>
    <w:sectPr w:rsidR="00A326AA" w:rsidSect="00D863F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tetoe, Rebecca K [EXTAG]" w:date="2022-03-07T20:38:00Z" w:initials="VRK[">
    <w:p w14:paraId="17CD5C1C" w14:textId="63F554AB" w:rsidR="00ED23D8" w:rsidRDefault="00ED23D8">
      <w:pPr>
        <w:pStyle w:val="CommentText"/>
      </w:pPr>
      <w:r>
        <w:rPr>
          <w:rStyle w:val="CommentReference"/>
        </w:rPr>
        <w:annotationRef/>
      </w:r>
      <w:r>
        <w:t>If this goes more blog, would have this be more casual and suggest suitable for the Midwest</w:t>
      </w:r>
    </w:p>
  </w:comment>
  <w:comment w:id="3" w:author="Vittetoe, Rebecca K [EXTAG]" w:date="2022-03-07T20:40:00Z" w:initials="VRK[">
    <w:p w14:paraId="55BE1DA7" w14:textId="1651BCCC" w:rsidR="00ED23D8" w:rsidRDefault="00ED23D8">
      <w:pPr>
        <w:pStyle w:val="CommentText"/>
      </w:pPr>
      <w:r>
        <w:rPr>
          <w:rStyle w:val="CommentReference"/>
        </w:rPr>
        <w:annotationRef/>
      </w:r>
      <w:r>
        <w:t xml:space="preserve">Crop rotations? </w:t>
      </w:r>
    </w:p>
  </w:comment>
  <w:comment w:id="4" w:author="Huong Nguyen" w:date="2023-10-13T14:08:00Z" w:initials="HN">
    <w:p w14:paraId="396C0BE8" w14:textId="77777777" w:rsidR="00B7658E" w:rsidRDefault="00B7658E" w:rsidP="00EA3644">
      <w:r>
        <w:rPr>
          <w:rStyle w:val="CommentReference"/>
        </w:rPr>
        <w:annotationRef/>
      </w:r>
      <w:r>
        <w:rPr>
          <w:color w:val="000000"/>
          <w:sz w:val="20"/>
          <w:szCs w:val="20"/>
        </w:rPr>
        <w:t>Crop environments. For example, the environment that corn and corn management would provide and how weeds would response to such environment.</w:t>
      </w:r>
    </w:p>
  </w:comment>
  <w:comment w:id="5" w:author="Hartzler, Robert G [AGRON]" w:date="2022-03-07T14:53:00Z" w:initials="HRG[">
    <w:p w14:paraId="7711C16A" w14:textId="5009D323" w:rsidR="001F00D1" w:rsidRDefault="001F00D1">
      <w:pPr>
        <w:pStyle w:val="CommentText"/>
      </w:pPr>
      <w:r>
        <w:rPr>
          <w:rStyle w:val="CommentReference"/>
        </w:rPr>
        <w:annotationRef/>
      </w:r>
      <w:r>
        <w:t>Think the weed mgmt. programs need clarification – I was thinking the band application was only used in the 3 and 4 yr rotation, but</w:t>
      </w:r>
      <w:r w:rsidR="00D0450B">
        <w:t xml:space="preserve"> based on Table 1 I’m not sure</w:t>
      </w:r>
    </w:p>
  </w:comment>
  <w:comment w:id="6" w:author="Vittetoe, Rebecca K [EXTAG]" w:date="2022-03-07T20:41:00Z" w:initials="VRK[">
    <w:p w14:paraId="0AFD578B" w14:textId="2CBC92D5" w:rsidR="00ED23D8" w:rsidRDefault="00ED23D8">
      <w:pPr>
        <w:pStyle w:val="CommentText"/>
      </w:pPr>
      <w:r>
        <w:rPr>
          <w:rStyle w:val="CommentReference"/>
        </w:rPr>
        <w:annotationRef/>
      </w:r>
      <w:r>
        <w:t xml:space="preserve">I feel like this could be worded better to be clearer to the reader </w:t>
      </w:r>
    </w:p>
  </w:comment>
  <w:comment w:id="7" w:author="Huong Nguyen" w:date="2023-10-13T14:19:00Z" w:initials="HN">
    <w:p w14:paraId="03825D87" w14:textId="77777777" w:rsidR="00BF3694" w:rsidRDefault="00BF3694" w:rsidP="00B84688">
      <w:r>
        <w:rPr>
          <w:rStyle w:val="CommentReference"/>
        </w:rPr>
        <w:annotationRef/>
      </w:r>
      <w:r>
        <w:rPr>
          <w:color w:val="000000"/>
          <w:sz w:val="20"/>
          <w:szCs w:val="20"/>
        </w:rPr>
        <w:t>Please see if the new wording is clearer.</w:t>
      </w:r>
    </w:p>
  </w:comment>
  <w:comment w:id="19" w:author="Liebman, Matthew Z [AGRON]" w:date="2024-05-29T13:32:00Z" w:initials="LMZ[">
    <w:p w14:paraId="4B830B64" w14:textId="77777777" w:rsidR="00B32953" w:rsidRDefault="00B32953" w:rsidP="00B32953">
      <w:r>
        <w:rPr>
          <w:rStyle w:val="CommentReference"/>
        </w:rPr>
        <w:annotationRef/>
      </w:r>
      <w:r>
        <w:rPr>
          <w:color w:val="000000"/>
          <w:sz w:val="20"/>
          <w:szCs w:val="20"/>
        </w:rPr>
        <w:t>You didn’t have (+) weed and (-) weed subplots, so how can you assert that there was no weed-related yield loss?</w:t>
      </w:r>
    </w:p>
  </w:comment>
  <w:comment w:id="22" w:author="Liebman, Matthew Z [AGRON]" w:date="2024-05-29T13:28:00Z" w:initials="LMZ[">
    <w:p w14:paraId="49B280AE" w14:textId="2A4A20E6" w:rsidR="00F4584D" w:rsidRDefault="00F4584D" w:rsidP="00F4584D">
      <w:r>
        <w:rPr>
          <w:rStyle w:val="CommentReference"/>
        </w:rPr>
        <w:annotationRef/>
      </w:r>
      <w:r>
        <w:rPr>
          <w:sz w:val="20"/>
          <w:szCs w:val="20"/>
        </w:rPr>
        <w:t>Where is the information for the high and low herbicide regimes?? If the data are averaged over weed management regimes, readers will be very confused.</w:t>
      </w:r>
    </w:p>
  </w:comment>
  <w:comment w:id="23" w:author="Liebman, Matthew Z [AGRON]" w:date="2024-05-29T13:26:00Z" w:initials="LMZ[">
    <w:p w14:paraId="2C119054" w14:textId="7DAFD1D3" w:rsidR="00F4584D" w:rsidRDefault="00F4584D" w:rsidP="00F4584D">
      <w:r>
        <w:rPr>
          <w:rStyle w:val="CommentReference"/>
        </w:rPr>
        <w:annotationRef/>
      </w:r>
      <w:r>
        <w:rPr>
          <w:color w:val="000000"/>
          <w:sz w:val="20"/>
          <w:szCs w:val="20"/>
        </w:rPr>
        <w:t>??????</w:t>
      </w:r>
    </w:p>
  </w:comment>
  <w:comment w:id="24" w:author="Hartzler, Robert G [AGRON]" w:date="2022-03-07T14:50:00Z" w:initials="HRG[">
    <w:p w14:paraId="131EF4A9" w14:textId="3564806E" w:rsidR="001F00D1" w:rsidRDefault="001F00D1">
      <w:pPr>
        <w:pStyle w:val="CommentText"/>
      </w:pPr>
      <w:r>
        <w:rPr>
          <w:rStyle w:val="CommentReference"/>
        </w:rPr>
        <w:annotationRef/>
      </w:r>
      <w:r>
        <w:t>Change to bu/A. Seems odd that yields from 2019 and 2020 aren’t available yet, readers might think the authors are trying to hide something</w:t>
      </w:r>
    </w:p>
  </w:comment>
  <w:comment w:id="25" w:author="Vittetoe, Rebecca K [EXTAG]" w:date="2022-03-07T20:46:00Z" w:initials="VRK[">
    <w:p w14:paraId="49B83DC4" w14:textId="3CEB776B" w:rsidR="00ED23D8" w:rsidRDefault="00ED23D8">
      <w:pPr>
        <w:pStyle w:val="CommentText"/>
      </w:pPr>
      <w:r>
        <w:rPr>
          <w:rStyle w:val="CommentReference"/>
        </w:rPr>
        <w:annotationRef/>
      </w:r>
      <w:r>
        <w:t xml:space="preserve">Agreed </w:t>
      </w:r>
    </w:p>
  </w:comment>
  <w:comment w:id="26" w:author="Huong Nguyen" w:date="2023-10-13T14:13:00Z" w:initials="HN">
    <w:p w14:paraId="76338708" w14:textId="77777777" w:rsidR="00B7658E" w:rsidRDefault="00B7658E" w:rsidP="00C9702D">
      <w:r>
        <w:rPr>
          <w:rStyle w:val="CommentReference"/>
        </w:rPr>
        <w:annotationRef/>
      </w:r>
      <w:r>
        <w:rPr>
          <w:color w:val="000000"/>
          <w:sz w:val="20"/>
          <w:szCs w:val="20"/>
        </w:rPr>
        <w:t xml:space="preserve">As of today, the 2019 and 2020 alfalfa yields are still not available. </w:t>
      </w:r>
      <w:hyperlink r:id="rId1" w:history="1">
        <w:r w:rsidRPr="00C9702D">
          <w:rPr>
            <w:rStyle w:val="Hyperlink"/>
            <w:sz w:val="20"/>
            <w:szCs w:val="20"/>
          </w:rPr>
          <w:t>https://quickstats.nass.usda.gov/results/FCF34597-D7F7-31A8-9149-89426C2784BF</w:t>
        </w:r>
      </w:hyperlink>
      <w:r>
        <w:rPr>
          <w:color w:val="000000"/>
          <w:sz w:val="20"/>
          <w:szCs w:val="20"/>
        </w:rPr>
        <w:t xml:space="preserve"> </w:t>
      </w:r>
    </w:p>
  </w:comment>
  <w:comment w:id="27" w:author="Nguyen, Huong T" w:date="2024-05-28T21:53:00Z" w:initials="HN">
    <w:p w14:paraId="219F2E03" w14:textId="77777777" w:rsidR="0072682D" w:rsidRDefault="0072682D" w:rsidP="0072682D">
      <w:r>
        <w:rPr>
          <w:rStyle w:val="CommentReference"/>
        </w:rPr>
        <w:annotationRef/>
      </w:r>
      <w:r>
        <w:rPr>
          <w:color w:val="000000"/>
          <w:sz w:val="20"/>
          <w:szCs w:val="20"/>
        </w:rPr>
        <w:t>I use ton/ac to be consistent across all commodities. Alfalfa was not available in bu/ac. The hay yield was updated.</w:t>
      </w:r>
    </w:p>
  </w:comment>
  <w:comment w:id="28" w:author="Liebman, Matthew Z [AGRON]" w:date="2024-05-29T13:07:00Z" w:initials="LMZ[">
    <w:p w14:paraId="00FF98AB" w14:textId="77777777" w:rsidR="00F4584D" w:rsidRDefault="005F2859" w:rsidP="00F4584D">
      <w:r>
        <w:rPr>
          <w:rStyle w:val="CommentReference"/>
        </w:rPr>
        <w:annotationRef/>
      </w:r>
      <w:r w:rsidR="00F4584D">
        <w:rPr>
          <w:sz w:val="20"/>
          <w:szCs w:val="20"/>
        </w:rPr>
        <w:t>Virtually no one reading this publication will comprehend corn, soybean and oat yields in tons per acre. If you mean this to be an extension publication with broad readership and comprehension, change the corn, soybean and oat yields to bushels per acre and the hay yields to tons per acre.</w:t>
      </w:r>
    </w:p>
  </w:comment>
  <w:comment w:id="29" w:author="Liebman, Matthew Z [AGRON]" w:date="2024-05-29T13:25:00Z" w:initials="LMZ[">
    <w:p w14:paraId="7922EA7E" w14:textId="77777777" w:rsidR="00F4584D" w:rsidRDefault="00F4584D" w:rsidP="00F4584D">
      <w:r>
        <w:rPr>
          <w:rStyle w:val="CommentReference"/>
        </w:rPr>
        <w:annotationRef/>
      </w:r>
      <w:r>
        <w:rPr>
          <w:color w:val="000000"/>
          <w:sz w:val="20"/>
          <w:szCs w:val="20"/>
        </w:rPr>
        <w:t>Are the 3-year and 4-year rotations managed with reduced herbicide use in corn and soybean as well as in oat, clover, and alfalfa? There is no way to tell from the figure or caption.</w:t>
      </w:r>
    </w:p>
  </w:comment>
  <w:comment w:id="34" w:author="Hartzler, Robert G [AGRON]" w:date="2022-03-07T14:53:00Z" w:initials="HRG[">
    <w:p w14:paraId="2680975B" w14:textId="2EE97FCF" w:rsidR="001A29CE" w:rsidRDefault="001A29CE" w:rsidP="001A29CE">
      <w:pPr>
        <w:pStyle w:val="CommentText"/>
      </w:pPr>
      <w:r>
        <w:rPr>
          <w:rStyle w:val="CommentReference"/>
        </w:rPr>
        <w:annotationRef/>
      </w:r>
      <w:r>
        <w:t>Don’t think this is stated very clearly</w:t>
      </w:r>
    </w:p>
  </w:comment>
  <w:comment w:id="35" w:author="Vittetoe, Rebecca K [EXTAG]" w:date="2022-03-07T20:47:00Z" w:initials="VRK[">
    <w:p w14:paraId="2E3B4C6F" w14:textId="77777777" w:rsidR="001A29CE" w:rsidRDefault="001A29CE" w:rsidP="001A29CE">
      <w:pPr>
        <w:pStyle w:val="CommentText"/>
      </w:pPr>
      <w:r>
        <w:rPr>
          <w:rStyle w:val="CommentReference"/>
        </w:rPr>
        <w:annotationRef/>
      </w:r>
      <w:r>
        <w:t xml:space="preserve">Agreed </w:t>
      </w:r>
    </w:p>
  </w:comment>
  <w:comment w:id="36" w:author="Huong Nguyen" w:date="2023-10-13T14:30:00Z" w:initials="HN">
    <w:p w14:paraId="03C8E980" w14:textId="77777777" w:rsidR="001A29CE" w:rsidRDefault="001A29CE" w:rsidP="000341E5">
      <w:r>
        <w:rPr>
          <w:rStyle w:val="CommentReference"/>
        </w:rPr>
        <w:annotationRef/>
      </w:r>
      <w:r>
        <w:rPr>
          <w:color w:val="000000"/>
          <w:sz w:val="20"/>
          <w:szCs w:val="20"/>
        </w:rPr>
        <w:t>Please see if the revised text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5C1C" w15:done="1"/>
  <w15:commentEx w15:paraId="55BE1DA7" w15:done="0"/>
  <w15:commentEx w15:paraId="396C0BE8" w15:paraIdParent="55BE1DA7" w15:done="0"/>
  <w15:commentEx w15:paraId="7711C16A" w15:done="0"/>
  <w15:commentEx w15:paraId="0AFD578B" w15:done="0"/>
  <w15:commentEx w15:paraId="03825D87" w15:paraIdParent="0AFD578B" w15:done="0"/>
  <w15:commentEx w15:paraId="4B830B64" w15:done="0"/>
  <w15:commentEx w15:paraId="49B280AE" w15:done="0"/>
  <w15:commentEx w15:paraId="2C119054" w15:done="0"/>
  <w15:commentEx w15:paraId="131EF4A9" w15:done="0"/>
  <w15:commentEx w15:paraId="49B83DC4" w15:paraIdParent="131EF4A9" w15:done="0"/>
  <w15:commentEx w15:paraId="76338708" w15:paraIdParent="131EF4A9" w15:done="0"/>
  <w15:commentEx w15:paraId="219F2E03" w15:paraIdParent="131EF4A9" w15:done="0"/>
  <w15:commentEx w15:paraId="00FF98AB" w15:paraIdParent="131EF4A9" w15:done="0"/>
  <w15:commentEx w15:paraId="7922EA7E" w15:done="0"/>
  <w15:commentEx w15:paraId="2680975B" w15:done="0"/>
  <w15:commentEx w15:paraId="2E3B4C6F" w15:paraIdParent="2680975B" w15:done="0"/>
  <w15:commentEx w15:paraId="03C8E980" w15:paraIdParent="26809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D0EBD4" w16cex:dateUtc="2022-03-08T02:38:00Z"/>
  <w16cex:commentExtensible w16cex:durableId="25D0EC20" w16cex:dateUtc="2022-03-08T02:40:00Z"/>
  <w16cex:commentExtensible w16cex:durableId="69001195" w16cex:dateUtc="2023-10-13T18:08:00Z"/>
  <w16cex:commentExtensible w16cex:durableId="25D09AF9" w16cex:dateUtc="2022-03-07T20:53:00Z"/>
  <w16cex:commentExtensible w16cex:durableId="25D0EC95" w16cex:dateUtc="2022-03-08T02:41:00Z"/>
  <w16cex:commentExtensible w16cex:durableId="1AE15CDF" w16cex:dateUtc="2023-10-13T18:19:00Z"/>
  <w16cex:commentExtensible w16cex:durableId="7E01A8DA" w16cex:dateUtc="2024-05-29T18:32:00Z"/>
  <w16cex:commentExtensible w16cex:durableId="0D58D26C" w16cex:dateUtc="2024-05-29T18:28:00Z"/>
  <w16cex:commentExtensible w16cex:durableId="0615C0B4" w16cex:dateUtc="2024-05-29T18:26:00Z"/>
  <w16cex:commentExtensible w16cex:durableId="25D09A52" w16cex:dateUtc="2022-03-07T20:50:00Z"/>
  <w16cex:commentExtensible w16cex:durableId="25D0EDA6" w16cex:dateUtc="2022-03-08T02:46:00Z"/>
  <w16cex:commentExtensible w16cex:durableId="5EE46662" w16cex:dateUtc="2023-10-13T18:13:00Z"/>
  <w16cex:commentExtensible w16cex:durableId="1BDB8CD1" w16cex:dateUtc="2024-05-29T01:53:00Z"/>
  <w16cex:commentExtensible w16cex:durableId="5CFACB04" w16cex:dateUtc="2024-05-29T18:07:00Z"/>
  <w16cex:commentExtensible w16cex:durableId="260485BC" w16cex:dateUtc="2024-05-29T18:25:00Z"/>
  <w16cex:commentExtensible w16cex:durableId="67AC6F6A" w16cex:dateUtc="2022-03-07T20:53:00Z"/>
  <w16cex:commentExtensible w16cex:durableId="0439632C" w16cex:dateUtc="2022-03-08T02:47:00Z"/>
  <w16cex:commentExtensible w16cex:durableId="214CD5A9" w16cex:dateUtc="2023-10-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5C1C" w16cid:durableId="25D0EBD4"/>
  <w16cid:commentId w16cid:paraId="55BE1DA7" w16cid:durableId="25D0EC20"/>
  <w16cid:commentId w16cid:paraId="396C0BE8" w16cid:durableId="69001195"/>
  <w16cid:commentId w16cid:paraId="7711C16A" w16cid:durableId="25D09AF9"/>
  <w16cid:commentId w16cid:paraId="0AFD578B" w16cid:durableId="25D0EC95"/>
  <w16cid:commentId w16cid:paraId="03825D87" w16cid:durableId="1AE15CDF"/>
  <w16cid:commentId w16cid:paraId="4B830B64" w16cid:durableId="7E01A8DA"/>
  <w16cid:commentId w16cid:paraId="49B280AE" w16cid:durableId="0D58D26C"/>
  <w16cid:commentId w16cid:paraId="2C119054" w16cid:durableId="0615C0B4"/>
  <w16cid:commentId w16cid:paraId="131EF4A9" w16cid:durableId="25D09A52"/>
  <w16cid:commentId w16cid:paraId="49B83DC4" w16cid:durableId="25D0EDA6"/>
  <w16cid:commentId w16cid:paraId="76338708" w16cid:durableId="5EE46662"/>
  <w16cid:commentId w16cid:paraId="219F2E03" w16cid:durableId="1BDB8CD1"/>
  <w16cid:commentId w16cid:paraId="00FF98AB" w16cid:durableId="5CFACB04"/>
  <w16cid:commentId w16cid:paraId="7922EA7E" w16cid:durableId="260485BC"/>
  <w16cid:commentId w16cid:paraId="2680975B" w16cid:durableId="67AC6F6A"/>
  <w16cid:commentId w16cid:paraId="2E3B4C6F" w16cid:durableId="0439632C"/>
  <w16cid:commentId w16cid:paraId="03C8E980" w16cid:durableId="214CD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F244" w14:textId="77777777" w:rsidR="001D3343" w:rsidRDefault="001D3343">
      <w:pPr>
        <w:spacing w:after="0"/>
      </w:pPr>
      <w:r>
        <w:separator/>
      </w:r>
    </w:p>
  </w:endnote>
  <w:endnote w:type="continuationSeparator" w:id="0">
    <w:p w14:paraId="76908014" w14:textId="77777777" w:rsidR="001D3343" w:rsidRDefault="001D3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1C16A" w14:textId="77777777" w:rsidR="001D3343" w:rsidRDefault="001D3343">
      <w:r>
        <w:separator/>
      </w:r>
    </w:p>
  </w:footnote>
  <w:footnote w:type="continuationSeparator" w:id="0">
    <w:p w14:paraId="6C365E7B" w14:textId="77777777" w:rsidR="001D3343" w:rsidRDefault="001D3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836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tetoe, Rebecca K [EXTAG]">
    <w15:presenceInfo w15:providerId="AD" w15:userId="S::rka8@iastate.edu::beb35a9f-f4cb-443a-b46f-441bf1c08cc0"/>
  </w15:person>
  <w15:person w15:author="Liebman, Matthew Z [AGRON]">
    <w15:presenceInfo w15:providerId="AD" w15:userId="S::mliebman@iastate.edu::28d82a51-c5a1-4aed-b7b1-cf2f9370c8e5"/>
  </w15:person>
  <w15:person w15:author="Huong Nguyen">
    <w15:presenceInfo w15:providerId="AD" w15:userId="S::hn337@cornell.edu::988313a5-b5a2-4d90-9c63-5592fed0b73a"/>
  </w15:person>
  <w15:person w15:author="Hartzler, Robert G [AGRON]">
    <w15:presenceInfo w15:providerId="AD" w15:userId="S::hartzler@iastate.edu::7d4ab921-6a01-4b1b-b0af-46a93506c1d5"/>
  </w15:person>
  <w15:person w15:author="Nguyen, Huong T">
    <w15:presenceInfo w15:providerId="AD" w15:userId="S::huong@iastate.edu::bd5f6439-b776-4316-9605-675ee5497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1771C4"/>
    <w:rsid w:val="001A29CE"/>
    <w:rsid w:val="001D3343"/>
    <w:rsid w:val="001F00D1"/>
    <w:rsid w:val="002123BB"/>
    <w:rsid w:val="002979FB"/>
    <w:rsid w:val="00395635"/>
    <w:rsid w:val="003E3245"/>
    <w:rsid w:val="003F6D95"/>
    <w:rsid w:val="0044480C"/>
    <w:rsid w:val="00446B75"/>
    <w:rsid w:val="004A40DE"/>
    <w:rsid w:val="004E07A7"/>
    <w:rsid w:val="004E7805"/>
    <w:rsid w:val="005464B4"/>
    <w:rsid w:val="005F2859"/>
    <w:rsid w:val="006008AE"/>
    <w:rsid w:val="0072682D"/>
    <w:rsid w:val="007C5156"/>
    <w:rsid w:val="00853C9A"/>
    <w:rsid w:val="00890CED"/>
    <w:rsid w:val="008C21EE"/>
    <w:rsid w:val="008C7395"/>
    <w:rsid w:val="0093079E"/>
    <w:rsid w:val="009A7E1A"/>
    <w:rsid w:val="009C4988"/>
    <w:rsid w:val="00A326AA"/>
    <w:rsid w:val="00B32953"/>
    <w:rsid w:val="00B7658E"/>
    <w:rsid w:val="00B77A94"/>
    <w:rsid w:val="00BF3694"/>
    <w:rsid w:val="00CB05F6"/>
    <w:rsid w:val="00D0450B"/>
    <w:rsid w:val="00D27E70"/>
    <w:rsid w:val="00D863FB"/>
    <w:rsid w:val="00DB2F9B"/>
    <w:rsid w:val="00DC1CD0"/>
    <w:rsid w:val="00E251BC"/>
    <w:rsid w:val="00E61671"/>
    <w:rsid w:val="00ED23D8"/>
    <w:rsid w:val="00EE6A9A"/>
    <w:rsid w:val="00F00A54"/>
    <w:rsid w:val="00F36C80"/>
    <w:rsid w:val="00F4584D"/>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 w:type="character" w:styleId="UnresolvedMention">
    <w:name w:val="Unresolved Mention"/>
    <w:basedOn w:val="DefaultParagraphFont"/>
    <w:uiPriority w:val="99"/>
    <w:semiHidden/>
    <w:unhideWhenUsed/>
    <w:rsid w:val="00B7658E"/>
    <w:rPr>
      <w:color w:val="605E5C"/>
      <w:shd w:val="clear" w:color="auto" w:fill="E1DFDD"/>
    </w:rPr>
  </w:style>
  <w:style w:type="table" w:styleId="GridTable2">
    <w:name w:val="Grid Table 2"/>
    <w:basedOn w:val="TableNormal"/>
    <w:rsid w:val="002979F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498">
      <w:bodyDiv w:val="1"/>
      <w:marLeft w:val="0"/>
      <w:marRight w:val="0"/>
      <w:marTop w:val="0"/>
      <w:marBottom w:val="0"/>
      <w:divBdr>
        <w:top w:val="none" w:sz="0" w:space="0" w:color="auto"/>
        <w:left w:val="none" w:sz="0" w:space="0" w:color="auto"/>
        <w:bottom w:val="none" w:sz="0" w:space="0" w:color="auto"/>
        <w:right w:val="none" w:sz="0" w:space="0" w:color="auto"/>
      </w:divBdr>
      <w:divsChild>
        <w:div w:id="640964085">
          <w:marLeft w:val="0"/>
          <w:marRight w:val="0"/>
          <w:marTop w:val="0"/>
          <w:marBottom w:val="0"/>
          <w:divBdr>
            <w:top w:val="none" w:sz="0" w:space="0" w:color="auto"/>
            <w:left w:val="none" w:sz="0" w:space="0" w:color="auto"/>
            <w:bottom w:val="none" w:sz="0" w:space="0" w:color="auto"/>
            <w:right w:val="none" w:sz="0" w:space="0" w:color="auto"/>
          </w:divBdr>
        </w:div>
        <w:div w:id="949356123">
          <w:marLeft w:val="0"/>
          <w:marRight w:val="0"/>
          <w:marTop w:val="0"/>
          <w:marBottom w:val="0"/>
          <w:divBdr>
            <w:top w:val="none" w:sz="0" w:space="0" w:color="auto"/>
            <w:left w:val="none" w:sz="0" w:space="0" w:color="auto"/>
            <w:bottom w:val="none" w:sz="0" w:space="0" w:color="auto"/>
            <w:right w:val="none" w:sz="0" w:space="0" w:color="auto"/>
          </w:divBdr>
        </w:div>
        <w:div w:id="1403257685">
          <w:marLeft w:val="0"/>
          <w:marRight w:val="0"/>
          <w:marTop w:val="0"/>
          <w:marBottom w:val="0"/>
          <w:divBdr>
            <w:top w:val="none" w:sz="0" w:space="0" w:color="auto"/>
            <w:left w:val="none" w:sz="0" w:space="0" w:color="auto"/>
            <w:bottom w:val="none" w:sz="0" w:space="0" w:color="auto"/>
            <w:right w:val="none" w:sz="0" w:space="0" w:color="auto"/>
          </w:divBdr>
        </w:div>
        <w:div w:id="1742829737">
          <w:marLeft w:val="0"/>
          <w:marRight w:val="0"/>
          <w:marTop w:val="0"/>
          <w:marBottom w:val="0"/>
          <w:divBdr>
            <w:top w:val="none" w:sz="0" w:space="0" w:color="auto"/>
            <w:left w:val="none" w:sz="0" w:space="0" w:color="auto"/>
            <w:bottom w:val="none" w:sz="0" w:space="0" w:color="auto"/>
            <w:right w:val="none" w:sz="0" w:space="0" w:color="auto"/>
          </w:divBdr>
        </w:div>
      </w:divsChild>
    </w:div>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stats.nass.usda.gov/results/FCF34597-D7F7-31A8-9149-89426C2784B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25380/iastate.19111376" TargetMode="External"/><Relationship Id="rId18" Type="http://schemas.openxmlformats.org/officeDocument/2006/relationships/hyperlink" Target="https://doi.org/dpj63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frontiersin.org/articles/10.3389/fagro.2022.848548" TargetMode="External"/><Relationship Id="rId17" Type="http://schemas.openxmlformats.org/officeDocument/2006/relationships/hyperlink" Target="https://doi.org/ghz5bj" TargetMode="External"/><Relationship Id="rId2" Type="http://schemas.openxmlformats.org/officeDocument/2006/relationships/styles" Target="styles.xml"/><Relationship Id="rId16" Type="http://schemas.openxmlformats.org/officeDocument/2006/relationships/hyperlink" Target="https://doi.org/f36znx" TargetMode="External"/><Relationship Id="rId20" Type="http://schemas.openxmlformats.org/officeDocument/2006/relationships/hyperlink" Target="https://doi.org/gdwv5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fkd3dj"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cxhk78"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5281/zenodo.598094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Liebman, Matthew Z [AGRON]</cp:lastModifiedBy>
  <cp:revision>11</cp:revision>
  <dcterms:created xsi:type="dcterms:W3CDTF">2022-03-08T02:47:00Z</dcterms:created>
  <dcterms:modified xsi:type="dcterms:W3CDTF">2024-05-29T18:32:00Z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